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D935D" w14:textId="77777777" w:rsidR="00383738" w:rsidRDefault="00E22DEB">
      <w:pPr>
        <w:pStyle w:val="Title"/>
      </w:pPr>
      <w:r>
        <w:t>PhD application statement of purpose</w:t>
      </w:r>
    </w:p>
    <w:p w14:paraId="286B1786" w14:textId="77777777" w:rsidR="00383738" w:rsidRDefault="00E22DEB">
      <w:pPr>
        <w:pStyle w:val="Author"/>
      </w:pPr>
      <w:r>
        <w:t>Kevin Stachelek</w:t>
      </w:r>
    </w:p>
    <w:p w14:paraId="2F72471F" w14:textId="0DDE8C71" w:rsidR="00383738" w:rsidRDefault="00931276">
      <w:pPr>
        <w:pStyle w:val="Date"/>
      </w:pPr>
      <w:r>
        <w:t>November 4</w:t>
      </w:r>
      <w:r w:rsidR="00E22DEB">
        <w:t>, 2017</w:t>
      </w:r>
    </w:p>
    <w:p w14:paraId="4E1F4920" w14:textId="35D2CC41" w:rsidR="00383738" w:rsidRDefault="00E22DEB">
      <w:pPr>
        <w:pStyle w:val="FirstParagraph"/>
      </w:pPr>
      <w:r>
        <w:tab/>
        <w:t xml:space="preserve">I </w:t>
      </w:r>
      <w:del w:id="0" w:author="David Cobrinik" w:date="2017-11-05T16:03:00Z">
        <w:r w:rsidDel="00774604">
          <w:delText xml:space="preserve">want </w:delText>
        </w:r>
      </w:del>
      <w:ins w:id="1" w:author="David Cobrinik" w:date="2017-11-05T16:03:00Z">
        <w:r w:rsidR="00774604">
          <w:t xml:space="preserve">would like </w:t>
        </w:r>
      </w:ins>
      <w:r>
        <w:t xml:space="preserve">to pursue a PhD in </w:t>
      </w:r>
      <w:commentRangeStart w:id="2"/>
      <w:r>
        <w:t>bioinformatics</w:t>
      </w:r>
      <w:commentRangeEnd w:id="2"/>
      <w:r w:rsidR="00774604">
        <w:rPr>
          <w:rStyle w:val="CommentReference"/>
        </w:rPr>
        <w:commentReference w:id="2"/>
      </w:r>
      <w:r w:rsidR="00216D6D">
        <w:t xml:space="preserve"> because</w:t>
      </w:r>
      <w:r w:rsidR="000D70F9">
        <w:t xml:space="preserve"> of interest</w:t>
      </w:r>
      <w:r w:rsidR="005413E8">
        <w:t>s</w:t>
      </w:r>
      <w:r w:rsidR="000D70F9">
        <w:t xml:space="preserve"> </w:t>
      </w:r>
      <w:r>
        <w:t>in analysis of gene regulatory networks</w:t>
      </w:r>
      <w:r w:rsidR="0059737F">
        <w:t xml:space="preserve">, </w:t>
      </w:r>
      <w:r>
        <w:t>rare disease variants</w:t>
      </w:r>
      <w:r w:rsidR="0059737F">
        <w:t>,</w:t>
      </w:r>
      <w:r>
        <w:t xml:space="preserve"> cancer genomics</w:t>
      </w:r>
      <w:r w:rsidR="0059737F">
        <w:t xml:space="preserve">, and </w:t>
      </w:r>
      <w:r>
        <w:t xml:space="preserve">single cell sequencing. </w:t>
      </w:r>
      <w:r w:rsidR="00D64197">
        <w:t xml:space="preserve">These interests have developed </w:t>
      </w:r>
      <w:r w:rsidR="00955E35">
        <w:t xml:space="preserve">through experiences </w:t>
      </w:r>
      <w:r>
        <w:t xml:space="preserve">as an undergraduate at the University of Southern California (USC), a technician at Children's Hospital Los Angeles (CHLA) and </w:t>
      </w:r>
      <w:r w:rsidR="00955E35">
        <w:t xml:space="preserve">a </w:t>
      </w:r>
      <w:r>
        <w:t>master's student in</w:t>
      </w:r>
      <w:ins w:id="3" w:author="David Cobrinik" w:date="2017-11-05T16:05:00Z">
        <w:r w:rsidR="00774604">
          <w:t xml:space="preserve"> </w:t>
        </w:r>
        <w:commentRangeStart w:id="4"/>
        <w:r w:rsidR="00774604">
          <w:t xml:space="preserve">the </w:t>
        </w:r>
      </w:ins>
      <w:ins w:id="5" w:author="David Cobrinik" w:date="2017-11-05T16:06:00Z">
        <w:r w:rsidR="00774604">
          <w:t xml:space="preserve">Translational Biotechnology Program in the </w:t>
        </w:r>
      </w:ins>
      <w:ins w:id="6" w:author="David Cobrinik" w:date="2017-11-05T16:05:00Z">
        <w:r w:rsidR="00774604">
          <w:t>Department of</w:t>
        </w:r>
      </w:ins>
      <w:r>
        <w:t xml:space="preserve"> Translational Genomics at USC</w:t>
      </w:r>
      <w:commentRangeEnd w:id="4"/>
      <w:ins w:id="7" w:author="David Cobrinik" w:date="2017-11-05T16:07:00Z">
        <w:r w:rsidR="00774604">
          <w:t xml:space="preserve"> Keck School of Medicine</w:t>
        </w:r>
        <w:r w:rsidR="00774604">
          <w:rPr>
            <w:rStyle w:val="CommentReference"/>
          </w:rPr>
          <w:t xml:space="preserve"> </w:t>
        </w:r>
      </w:ins>
      <w:r w:rsidR="00774604">
        <w:rPr>
          <w:rStyle w:val="CommentReference"/>
        </w:rPr>
        <w:commentReference w:id="4"/>
      </w:r>
      <w:r w:rsidR="00955E35">
        <w:t xml:space="preserve">.  In each of these roles </w:t>
      </w:r>
      <w:r>
        <w:t>I have consistently pursued training in computational methods and statistics to deal with problems in biological and medical research.</w:t>
      </w:r>
    </w:p>
    <w:p w14:paraId="21453ACD" w14:textId="29FAA22F" w:rsidR="00383738" w:rsidRDefault="00E22DEB">
      <w:pPr>
        <w:pStyle w:val="BodyText"/>
      </w:pPr>
      <w:r>
        <w:tab/>
        <w:t xml:space="preserve">As an undergraduate I was exposed to bioinformatics through a seminar </w:t>
      </w:r>
      <w:ins w:id="8" w:author="David Cobrinik" w:date="2017-11-05T16:08:00Z">
        <w:r w:rsidR="00774604">
          <w:t xml:space="preserve">class </w:t>
        </w:r>
      </w:ins>
      <w:r>
        <w:t xml:space="preserve">focusing on </w:t>
      </w:r>
      <w:r w:rsidR="00476B11">
        <w:t>gene-environment interaction</w:t>
      </w:r>
      <w:r>
        <w:t xml:space="preserve"> in gene regulatory networks instructed by Dr. Sergey </w:t>
      </w:r>
      <w:proofErr w:type="spellStart"/>
      <w:r>
        <w:t>Nuzhdin</w:t>
      </w:r>
      <w:proofErr w:type="spellEnd"/>
      <w:del w:id="9" w:author="David Cobrinik" w:date="2017-11-05T16:08:00Z">
        <w:r w:rsidDel="00774604">
          <w:delText xml:space="preserve"> at USC</w:delText>
        </w:r>
      </w:del>
      <w:r>
        <w:t xml:space="preserve">. I worked with graduate students and post docs in the lab to investigate regulatory networks in the insulin/TOR signaling pathway </w:t>
      </w:r>
      <w:r w:rsidR="00AF158C">
        <w:t>using</w:t>
      </w:r>
      <w:r>
        <w:t xml:space="preserve"> </w:t>
      </w:r>
      <w:ins w:id="10" w:author="David Cobrinik" w:date="2017-11-05T16:08:00Z">
        <w:r w:rsidR="00774604">
          <w:t>D</w:t>
        </w:r>
      </w:ins>
      <w:del w:id="11" w:author="David Cobrinik" w:date="2017-11-05T16:08:00Z">
        <w:r w:rsidDel="00774604">
          <w:delText>d</w:delText>
        </w:r>
      </w:del>
      <w:r>
        <w:t xml:space="preserve">rosophila transcriptome data. I was exposed to the basics of sequence alignment and shell scripting through this work. </w:t>
      </w:r>
      <w:r w:rsidR="00AF158C">
        <w:t xml:space="preserve">This gave me the confidence to learn </w:t>
      </w:r>
      <w:r w:rsidR="00A410C9">
        <w:t>more complicated programming skills. In a similar way</w:t>
      </w:r>
      <w:r w:rsidR="008B59C1">
        <w:t>,</w:t>
      </w:r>
      <w:r w:rsidR="00A410C9">
        <w:t xml:space="preserve"> I credit my exposure to gene network interactions as an undergraduate with giving me a sense of what analyses are possible when faced with complex genomic data, so that with a stronger theoretical foundation, I might contribute to advances in genomic analysis.</w:t>
      </w:r>
      <w:r>
        <w:t xml:space="preserve"> I also volunteered as </w:t>
      </w:r>
      <w:r w:rsidR="00B22925">
        <w:t xml:space="preserve">a </w:t>
      </w:r>
      <w:r>
        <w:t xml:space="preserve">technician in the lab of Dr. John Tower, where the focus was </w:t>
      </w:r>
      <w:ins w:id="12" w:author="David Cobrinik" w:date="2017-11-05T16:09:00Z">
        <w:r w:rsidR="00774604">
          <w:t>D</w:t>
        </w:r>
      </w:ins>
      <w:del w:id="13" w:author="David Cobrinik" w:date="2017-11-05T16:09:00Z">
        <w:r w:rsidDel="00774604">
          <w:delText>d</w:delText>
        </w:r>
      </w:del>
      <w:r>
        <w:t xml:space="preserve">rosophila genetics in aging. Through this exposure to the wet lab at the bench and data analysis at the terminal I </w:t>
      </w:r>
      <w:r w:rsidR="00B22925">
        <w:t xml:space="preserve">gained </w:t>
      </w:r>
      <w:r>
        <w:t xml:space="preserve">an appreciation for the demands at each level of research. </w:t>
      </w:r>
    </w:p>
    <w:p w14:paraId="77ED8CB5" w14:textId="5122BFEB" w:rsidR="00383738" w:rsidRDefault="00E22DEB" w:rsidP="0074405C">
      <w:pPr>
        <w:pStyle w:val="BodyText"/>
      </w:pPr>
      <w:r>
        <w:tab/>
        <w:t xml:space="preserve">After graduating I began work in the laboratory of Dr. David Cobrinik at Children's Hospital Los Angeles. I was hired as a technician </w:t>
      </w:r>
      <w:commentRangeStart w:id="14"/>
      <w:r>
        <w:t xml:space="preserve">to perform cell culture and drug testing in partnership with a pharmaceutical company. </w:t>
      </w:r>
      <w:commentRangeEnd w:id="14"/>
      <w:r w:rsidR="007958B1">
        <w:rPr>
          <w:rStyle w:val="CommentReference"/>
        </w:rPr>
        <w:commentReference w:id="14"/>
      </w:r>
      <w:r>
        <w:t>I sought out ways to apply my knowledge of bioinformatics</w:t>
      </w:r>
      <w:r w:rsidR="00765CDD">
        <w:t xml:space="preserve"> </w:t>
      </w:r>
      <w:r w:rsidR="0074405C">
        <w:t>and s</w:t>
      </w:r>
      <w:r w:rsidR="00316EA4">
        <w:t xml:space="preserve">aw a chance to make analysis more efficient and visualization </w:t>
      </w:r>
      <w:r w:rsidR="0074405C">
        <w:t xml:space="preserve">more intelligible, so I taught myself </w:t>
      </w:r>
      <w:commentRangeStart w:id="15"/>
      <w:ins w:id="16" w:author="David Cobrinik" w:date="2017-11-05T16:09:00Z">
        <w:r w:rsidR="00774604">
          <w:t xml:space="preserve">Kaplan-Meier </w:t>
        </w:r>
      </w:ins>
      <w:r w:rsidR="0074405C">
        <w:t>survival analysis and plotting using the R programming language.</w:t>
      </w:r>
      <w:commentRangeEnd w:id="15"/>
      <w:r w:rsidR="007958B1">
        <w:rPr>
          <w:rStyle w:val="CommentReference"/>
        </w:rPr>
        <w:commentReference w:id="15"/>
      </w:r>
      <w:r w:rsidR="0074405C">
        <w:t xml:space="preserve"> </w:t>
      </w:r>
      <w:r>
        <w:t xml:space="preserve">I was then given the chance to work on a study of retinoblastoma tumor progression using </w:t>
      </w:r>
      <w:proofErr w:type="gramStart"/>
      <w:r>
        <w:t>exome sequencing</w:t>
      </w:r>
      <w:proofErr w:type="gramEnd"/>
      <w:r>
        <w:t xml:space="preserve"> data</w:t>
      </w:r>
      <w:r w:rsidR="00C25D45">
        <w:t xml:space="preserve">, </w:t>
      </w:r>
      <w:r w:rsidR="006630E4">
        <w:t>a challenging</w:t>
      </w:r>
      <w:r w:rsidR="00C25D45">
        <w:t xml:space="preserve"> task given the lack of </w:t>
      </w:r>
      <w:ins w:id="17" w:author="David Cobrinik" w:date="2017-11-05T16:12:00Z">
        <w:r w:rsidR="00774604">
          <w:t xml:space="preserve">bioinformatics </w:t>
        </w:r>
      </w:ins>
      <w:r w:rsidR="00C25D45">
        <w:t xml:space="preserve">expertise in the lab. However, I embraced the challenge and </w:t>
      </w:r>
      <w:r>
        <w:t xml:space="preserve">developed my skill working in the shell, Python and R for </w:t>
      </w:r>
      <w:r w:rsidR="0074405C">
        <w:t xml:space="preserve">building </w:t>
      </w:r>
      <w:r>
        <w:t>biological pipelines, scripting and visualization. In a few months</w:t>
      </w:r>
      <w:r w:rsidR="00C25D45">
        <w:t>,</w:t>
      </w:r>
      <w:r>
        <w:t xml:space="preserve"> I had a working pipeline with preliminary data on single nucleotide variants and somatic copy number alterations in retinoblastoma </w:t>
      </w:r>
      <w:del w:id="18" w:author="David Cobrinik" w:date="2017-11-05T16:12:00Z">
        <w:r w:rsidDel="00774604">
          <w:delText>disease progression</w:delText>
        </w:r>
      </w:del>
      <w:ins w:id="19" w:author="David Cobrinik" w:date="2017-11-05T16:12:00Z">
        <w:r w:rsidR="00774604">
          <w:t>tumors and cell lines</w:t>
        </w:r>
      </w:ins>
      <w:commentRangeStart w:id="20"/>
      <w:r>
        <w:t>.</w:t>
      </w:r>
      <w:commentRangeEnd w:id="20"/>
      <w:r w:rsidR="007958B1">
        <w:rPr>
          <w:rStyle w:val="CommentReference"/>
        </w:rPr>
        <w:commentReference w:id="20"/>
      </w:r>
      <w:r>
        <w:t xml:space="preserve"> Our manuscript is currently in preparation </w:t>
      </w:r>
      <w:commentRangeStart w:id="21"/>
      <w:r>
        <w:t>for submission late 2017</w:t>
      </w:r>
      <w:commentRangeEnd w:id="21"/>
      <w:r w:rsidR="00774604">
        <w:rPr>
          <w:rStyle w:val="CommentReference"/>
        </w:rPr>
        <w:commentReference w:id="21"/>
      </w:r>
      <w:r>
        <w:t xml:space="preserve">. Of course, progress was not always straightforward. Analysis of next-generation sequencing data remains challenging. Even with perfect experimental design </w:t>
      </w:r>
      <w:proofErr w:type="gramStart"/>
      <w:r>
        <w:t xml:space="preserve">the </w:t>
      </w:r>
      <w:r>
        <w:lastRenderedPageBreak/>
        <w:t>discovery of variants that contribute to disease is hampered by sequencing error</w:t>
      </w:r>
      <w:ins w:id="22" w:author="David Cobrinik" w:date="2017-11-05T16:27:00Z">
        <w:r w:rsidR="007958B1">
          <w:t>s</w:t>
        </w:r>
      </w:ins>
      <w:r>
        <w:t xml:space="preserve"> and </w:t>
      </w:r>
      <w:commentRangeStart w:id="23"/>
      <w:r>
        <w:t>false positive variants</w:t>
      </w:r>
      <w:commentRangeEnd w:id="23"/>
      <w:proofErr w:type="gramEnd"/>
      <w:r w:rsidR="007958B1">
        <w:rPr>
          <w:rStyle w:val="CommentReference"/>
        </w:rPr>
        <w:commentReference w:id="23"/>
      </w:r>
      <w:r>
        <w:t>. My experience has given me the knowledge of what is possible and the resources to take on interesting and challenging sequencing analysis projects.</w:t>
      </w:r>
      <w:r w:rsidR="00955E35">
        <w:t xml:space="preserve"> </w:t>
      </w:r>
    </w:p>
    <w:p w14:paraId="6D1E3129" w14:textId="6DE7E6D4" w:rsidR="007958B1" w:rsidRDefault="00E22DEB">
      <w:pPr>
        <w:pStyle w:val="BodyText"/>
        <w:rPr>
          <w:ins w:id="24" w:author="David Cobrinik" w:date="2017-11-05T16:29:00Z"/>
        </w:rPr>
      </w:pPr>
      <w:r>
        <w:tab/>
        <w:t xml:space="preserve">As </w:t>
      </w:r>
      <w:r w:rsidR="00D64197">
        <w:t xml:space="preserve">Dr. </w:t>
      </w:r>
      <w:proofErr w:type="spellStart"/>
      <w:r w:rsidR="00D64197">
        <w:t>Cobrinik’s</w:t>
      </w:r>
      <w:proofErr w:type="spellEnd"/>
      <w:r w:rsidR="00D64197">
        <w:t xml:space="preserve"> </w:t>
      </w:r>
      <w:r>
        <w:t>lab has grown, I have continued to develop bioinformatics skills working with single-cell sequencing data. Single cell RNA sequencing (</w:t>
      </w:r>
      <w:proofErr w:type="spellStart"/>
      <w:r>
        <w:t>scRNA-seq</w:t>
      </w:r>
      <w:proofErr w:type="spellEnd"/>
      <w:r>
        <w:t>)</w:t>
      </w:r>
      <w:r w:rsidR="00825483">
        <w:t>,</w:t>
      </w:r>
      <w:r>
        <w:t xml:space="preserve"> in particular</w:t>
      </w:r>
      <w:r w:rsidR="00825483">
        <w:t xml:space="preserve">, </w:t>
      </w:r>
      <w:r>
        <w:t>provides a view of gene expression with much greater resolution</w:t>
      </w:r>
      <w:r w:rsidR="00825483">
        <w:t xml:space="preserve"> than cell population data</w:t>
      </w:r>
      <w:r>
        <w:t xml:space="preserve"> but has many challenges for interpretation. </w:t>
      </w:r>
      <w:r w:rsidR="00825483">
        <w:t>W</w:t>
      </w:r>
      <w:r>
        <w:t>ork</w:t>
      </w:r>
      <w:r w:rsidR="00825483">
        <w:t>ing</w:t>
      </w:r>
      <w:r>
        <w:t xml:space="preserve"> with several lab members and collaborators on experiments involving </w:t>
      </w:r>
      <w:proofErr w:type="spellStart"/>
      <w:r>
        <w:t>scRNA-seq</w:t>
      </w:r>
      <w:proofErr w:type="spellEnd"/>
      <w:r>
        <w:t xml:space="preserve"> data</w:t>
      </w:r>
      <w:proofErr w:type="gramStart"/>
      <w:r w:rsidR="00825483">
        <w:t xml:space="preserve">, </w:t>
      </w:r>
      <w:r>
        <w:t xml:space="preserve"> I</w:t>
      </w:r>
      <w:proofErr w:type="gramEnd"/>
      <w:r>
        <w:t xml:space="preserve"> have built up fundamental skills in </w:t>
      </w:r>
      <w:del w:id="25" w:author="David Cobrinik" w:date="2017-11-05T16:29:00Z">
        <w:r w:rsidDel="007958B1">
          <w:delText xml:space="preserve">genomic </w:delText>
        </w:r>
      </w:del>
      <w:proofErr w:type="spellStart"/>
      <w:ins w:id="26" w:author="David Cobrinik" w:date="2017-11-05T16:29:00Z">
        <w:r w:rsidR="007958B1">
          <w:t>transcriptome</w:t>
        </w:r>
        <w:proofErr w:type="spellEnd"/>
        <w:r w:rsidR="007958B1">
          <w:t xml:space="preserve"> </w:t>
        </w:r>
      </w:ins>
      <w:r>
        <w:t>analysis</w:t>
      </w:r>
      <w:r w:rsidR="00D0519E">
        <w:t xml:space="preserve"> including </w:t>
      </w:r>
      <w:r>
        <w:t xml:space="preserve">unsupervised learning </w:t>
      </w:r>
      <w:r w:rsidR="00D0519E">
        <w:t xml:space="preserve">as applied to </w:t>
      </w:r>
      <w:r>
        <w:t>dimensionality reduction for clustering and identification of developmental trajectories</w:t>
      </w:r>
      <w:ins w:id="27" w:author="David Cobrinik" w:date="2017-11-05T16:14:00Z">
        <w:r w:rsidR="00774604">
          <w:t xml:space="preserve"> (mention Monocle and Waterfall here</w:t>
        </w:r>
      </w:ins>
      <w:ins w:id="28" w:author="David Cobrinik" w:date="2017-11-05T17:30:00Z">
        <w:r w:rsidR="00144D99">
          <w:t>, and describe in 1-2 sentences</w:t>
        </w:r>
      </w:ins>
      <w:ins w:id="29" w:author="David Cobrinik" w:date="2017-11-05T16:14:00Z">
        <w:r w:rsidR="00774604">
          <w:t>?)</w:t>
        </w:r>
      </w:ins>
      <w:r w:rsidR="00D0519E">
        <w:t xml:space="preserve">, </w:t>
      </w:r>
      <w:r>
        <w:t xml:space="preserve"> as well as supervised methods like differential expression and classification for biomarker identification. </w:t>
      </w:r>
      <w:ins w:id="30" w:author="David Cobrinik" w:date="2017-11-05T16:29:00Z">
        <w:r w:rsidR="00144D99">
          <w:t xml:space="preserve"> Can give more detail here, unless you’ll</w:t>
        </w:r>
        <w:r w:rsidR="007958B1">
          <w:t xml:space="preserve"> describe the research </w:t>
        </w:r>
      </w:ins>
      <w:ins w:id="31" w:author="David Cobrinik" w:date="2017-11-05T16:30:00Z">
        <w:r w:rsidR="007958B1">
          <w:t xml:space="preserve">in </w:t>
        </w:r>
      </w:ins>
      <w:ins w:id="32" w:author="David Cobrinik" w:date="2017-11-05T16:29:00Z">
        <w:r w:rsidR="007958B1">
          <w:t>more</w:t>
        </w:r>
      </w:ins>
      <w:ins w:id="33" w:author="David Cobrinik" w:date="2017-11-05T16:30:00Z">
        <w:r w:rsidR="007958B1">
          <w:t xml:space="preserve"> detail</w:t>
        </w:r>
      </w:ins>
      <w:ins w:id="34" w:author="David Cobrinik" w:date="2017-11-05T16:29:00Z">
        <w:r w:rsidR="00144D99">
          <w:t xml:space="preserve"> in another part of the application</w:t>
        </w:r>
        <w:r w:rsidR="007958B1">
          <w:t>.</w:t>
        </w:r>
      </w:ins>
    </w:p>
    <w:p w14:paraId="6F3BEB78" w14:textId="3938A921" w:rsidR="00383738" w:rsidRDefault="00E22DEB">
      <w:pPr>
        <w:pStyle w:val="BodyText"/>
      </w:pPr>
      <w:commentRangeStart w:id="35"/>
      <w:r>
        <w:t xml:space="preserve">I </w:t>
      </w:r>
      <w:commentRangeEnd w:id="35"/>
      <w:r w:rsidR="007958B1">
        <w:rPr>
          <w:rStyle w:val="CommentReference"/>
        </w:rPr>
        <w:commentReference w:id="35"/>
      </w:r>
      <w:r>
        <w:t>am interested in statistical methods to draw knowledge from sequence data</w:t>
      </w:r>
      <w:r w:rsidR="00D64197">
        <w:t>; however,</w:t>
      </w:r>
      <w:r w:rsidR="0074405C">
        <w:t xml:space="preserve"> </w:t>
      </w:r>
      <w:r>
        <w:t xml:space="preserve">I want to move from implementation </w:t>
      </w:r>
      <w:r w:rsidR="00ED3D92">
        <w:t xml:space="preserve">of established methods </w:t>
      </w:r>
      <w:r>
        <w:t>to development of bioinformatics applications for genomic</w:t>
      </w:r>
      <w:r w:rsidR="00825AA6">
        <w:t xml:space="preserve"> analyses</w:t>
      </w:r>
      <w:r>
        <w:t>.</w:t>
      </w:r>
      <w:r w:rsidR="00D64197">
        <w:t xml:space="preserve"> </w:t>
      </w:r>
    </w:p>
    <w:p w14:paraId="2A4EF5B7" w14:textId="330D4E6A" w:rsidR="00765CDD" w:rsidRDefault="000F144D" w:rsidP="0074405C">
      <w:pPr>
        <w:pStyle w:val="BodyText"/>
        <w:ind w:firstLine="720"/>
      </w:pPr>
      <w:r>
        <w:t xml:space="preserve">My career aspiration is to lead a bioinformatics research group </w:t>
      </w:r>
      <w:r w:rsidR="00CE6212">
        <w:t>in industry or academia creating more intuitive, accessible tools for genomic analysis that allow researchers to get more out of their data. I am amazed every day to interact with online communities of computational biologists and statistical programmers pushing bioinformatics forward. I have directly benefited from these communities i</w:t>
      </w:r>
      <w:r w:rsidR="00316EA4">
        <w:t>n my research. But access to the</w:t>
      </w:r>
      <w:r w:rsidR="00CE6212">
        <w:t>s</w:t>
      </w:r>
      <w:r w:rsidR="00316EA4">
        <w:t xml:space="preserve">e resources </w:t>
      </w:r>
      <w:r w:rsidR="00CE6212">
        <w:t>can still depend on</w:t>
      </w:r>
      <w:r w:rsidR="0074405C">
        <w:t xml:space="preserve"> a</w:t>
      </w:r>
      <w:r w:rsidR="00CE6212">
        <w:t xml:space="preserve"> first exposure to </w:t>
      </w:r>
      <w:r w:rsidR="00316EA4">
        <w:t>the possibilities of bioinformatics.</w:t>
      </w:r>
      <w:r w:rsidR="0074405C">
        <w:t xml:space="preserve"> In my own limited sample of research labs, I have </w:t>
      </w:r>
      <w:r w:rsidR="003B3B20">
        <w:t>seen the unmet need that I as a student can help address. Both bench and command-line skills are essential for progress in biology. I can make the biggest impact by applying my programming skills and by teaching others.</w:t>
      </w:r>
      <w:r w:rsidR="00316EA4">
        <w:t xml:space="preserve"> </w:t>
      </w:r>
      <w:r w:rsidR="00316EA4" w:rsidRPr="00316EA4">
        <w:t>As a</w:t>
      </w:r>
      <w:r w:rsidR="00316EA4">
        <w:t>n</w:t>
      </w:r>
      <w:r w:rsidR="00316EA4" w:rsidRPr="00316EA4">
        <w:t xml:space="preserve"> </w:t>
      </w:r>
      <w:r w:rsidR="00316EA4">
        <w:t xml:space="preserve">undergraduate and </w:t>
      </w:r>
      <w:r w:rsidR="00316EA4" w:rsidRPr="00316EA4">
        <w:t xml:space="preserve">masters student </w:t>
      </w:r>
      <w:r w:rsidR="00316EA4">
        <w:t xml:space="preserve">I have learned how to apply </w:t>
      </w:r>
      <w:proofErr w:type="spellStart"/>
      <w:r w:rsidR="00316EA4">
        <w:t>bioinformatic</w:t>
      </w:r>
      <w:proofErr w:type="spellEnd"/>
      <w:r w:rsidR="00316EA4">
        <w:t xml:space="preserve"> tools. </w:t>
      </w:r>
      <w:r w:rsidR="00316EA4" w:rsidRPr="00316EA4">
        <w:t xml:space="preserve">As a PhD student I </w:t>
      </w:r>
      <w:r w:rsidR="00316EA4">
        <w:t xml:space="preserve">want to get the depth of knowledge to build </w:t>
      </w:r>
      <w:proofErr w:type="spellStart"/>
      <w:r w:rsidR="00316EA4">
        <w:t>bioinformatic</w:t>
      </w:r>
      <w:proofErr w:type="spellEnd"/>
      <w:r w:rsidR="00316EA4">
        <w:t xml:space="preserve"> tools and to be a bridge between programming and bench research.</w:t>
      </w:r>
    </w:p>
    <w:p w14:paraId="68C55433" w14:textId="5DBE8965" w:rsidR="00383738" w:rsidRDefault="0074405C" w:rsidP="004769D5">
      <w:pPr>
        <w:pStyle w:val="BodyText"/>
      </w:pPr>
      <w:r>
        <w:tab/>
      </w:r>
      <w:commentRangeStart w:id="36"/>
      <w:r>
        <w:t>The work of several professors at USC has been directly relevant to my own projects</w:t>
      </w:r>
      <w:commentRangeStart w:id="37"/>
      <w:r>
        <w:t xml:space="preserve">. </w:t>
      </w:r>
      <w:commentRangeEnd w:id="37"/>
      <w:r w:rsidR="00144D99">
        <w:rPr>
          <w:rStyle w:val="CommentReference"/>
        </w:rPr>
        <w:commentReference w:id="37"/>
      </w:r>
      <w:ins w:id="39" w:author="David Cobrinik" w:date="2017-11-05T16:32:00Z">
        <w:r w:rsidR="009171F2">
          <w:t xml:space="preserve">Dr. </w:t>
        </w:r>
      </w:ins>
      <w:r>
        <w:t xml:space="preserve">Michael </w:t>
      </w:r>
      <w:proofErr w:type="spellStart"/>
      <w:r>
        <w:t>Bonaguidi's</w:t>
      </w:r>
      <w:proofErr w:type="spellEnd"/>
      <w:r>
        <w:t xml:space="preserve"> work on single cell developmental trajectories is the kind of technical development and collaborative process that I would want </w:t>
      </w:r>
      <w:ins w:id="40" w:author="David Cobrinik" w:date="2017-11-05T16:32:00Z">
        <w:r w:rsidR="009171F2">
          <w:t xml:space="preserve">to participate in </w:t>
        </w:r>
      </w:ins>
      <w:r>
        <w:t xml:space="preserve">as a graduate trainee. The work of Kim </w:t>
      </w:r>
      <w:proofErr w:type="spellStart"/>
      <w:r>
        <w:t>Siegmund</w:t>
      </w:r>
      <w:proofErr w:type="spellEnd"/>
      <w:r>
        <w:t xml:space="preserve"> on modeling genetic and epigenetic networks of cancer has been an inspiration for me. And the </w:t>
      </w:r>
      <w:proofErr w:type="spellStart"/>
      <w:r>
        <w:t>bioinformatic</w:t>
      </w:r>
      <w:proofErr w:type="spellEnd"/>
      <w:r>
        <w:t xml:space="preserve"> tool development of Kai Wang has been directly relevant to my own projects. I am open to other research areas to push forward bioinformatics and further my own training and development.</w:t>
      </w:r>
      <w:commentRangeEnd w:id="36"/>
      <w:r w:rsidR="004769D5">
        <w:rPr>
          <w:rStyle w:val="CommentReference"/>
        </w:rPr>
        <w:commentReference w:id="36"/>
      </w:r>
    </w:p>
    <w:p w14:paraId="669F142F" w14:textId="77777777" w:rsidR="00334BC0" w:rsidRPr="00931276" w:rsidRDefault="00334BC0">
      <w:pPr>
        <w:pStyle w:val="BodyText"/>
        <w:rPr>
          <w:color w:val="365F91" w:themeColor="accent1" w:themeShade="BF"/>
        </w:rPr>
      </w:pPr>
    </w:p>
    <w:p w14:paraId="55738F5F" w14:textId="6A0531F6" w:rsidR="009338F5" w:rsidRPr="00931276" w:rsidRDefault="009338F5" w:rsidP="009338F5">
      <w:pPr>
        <w:pStyle w:val="CommentText"/>
        <w:rPr>
          <w:color w:val="365F91" w:themeColor="accent1" w:themeShade="BF"/>
        </w:rPr>
      </w:pPr>
    </w:p>
    <w:p w14:paraId="7CB77BE2" w14:textId="77777777" w:rsidR="0025517A" w:rsidRDefault="0025517A">
      <w:pPr>
        <w:pStyle w:val="BodyText"/>
      </w:pPr>
    </w:p>
    <w:sectPr w:rsidR="0025517A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avid Cobrinik" w:date="2017-11-05T16:08:00Z" w:initials="DC">
    <w:p w14:paraId="7D5553DA" w14:textId="68A21EA5" w:rsidR="007958B1" w:rsidRDefault="007958B1">
      <w:pPr>
        <w:pStyle w:val="CommentText"/>
      </w:pPr>
      <w:r>
        <w:rPr>
          <w:rStyle w:val="CommentReference"/>
        </w:rPr>
        <w:annotationRef/>
      </w:r>
      <w:r>
        <w:t xml:space="preserve">Use phrase most applicable to program; e.g., bioinformatics, comp </w:t>
      </w:r>
      <w:proofErr w:type="spellStart"/>
      <w:r>
        <w:t>biol</w:t>
      </w:r>
      <w:proofErr w:type="spellEnd"/>
      <w:r>
        <w:t xml:space="preserve">, </w:t>
      </w:r>
      <w:proofErr w:type="spellStart"/>
      <w:r>
        <w:t>etc</w:t>
      </w:r>
      <w:proofErr w:type="spellEnd"/>
    </w:p>
  </w:comment>
  <w:comment w:id="4" w:author="David Cobrinik" w:date="2017-11-05T17:27:00Z" w:initials="DC">
    <w:p w14:paraId="58EE5DBF" w14:textId="5F3C8D17" w:rsidR="007958B1" w:rsidRDefault="007958B1">
      <w:pPr>
        <w:pStyle w:val="CommentText"/>
      </w:pPr>
      <w:r>
        <w:rPr>
          <w:rStyle w:val="CommentReference"/>
        </w:rPr>
        <w:annotationRef/>
      </w:r>
      <w:r w:rsidR="00144D99">
        <w:t>Best</w:t>
      </w:r>
      <w:r>
        <w:t xml:space="preserve"> to be </w:t>
      </w:r>
      <w:r w:rsidR="00144D99">
        <w:t>accurate and precise</w:t>
      </w:r>
      <w:r>
        <w:t>.</w:t>
      </w:r>
    </w:p>
  </w:comment>
  <w:comment w:id="14" w:author="David Cobrinik" w:date="2017-11-05T17:27:00Z" w:initials="DC">
    <w:p w14:paraId="40B67FF3" w14:textId="4FA845B4" w:rsidR="007958B1" w:rsidRPr="00144D99" w:rsidRDefault="007958B1">
      <w:pPr>
        <w:pStyle w:val="CommentText"/>
      </w:pPr>
      <w:r>
        <w:rPr>
          <w:rStyle w:val="CommentReference"/>
        </w:rPr>
        <w:annotationRef/>
      </w:r>
      <w:r>
        <w:t xml:space="preserve">Suggest to give more detail here. </w:t>
      </w:r>
      <w:r w:rsidR="00144D99">
        <w:t xml:space="preserve"> You have done </w:t>
      </w:r>
      <w:r w:rsidR="00144D99">
        <w:rPr>
          <w:i/>
        </w:rPr>
        <w:t>a lot</w:t>
      </w:r>
      <w:r w:rsidR="00144D99">
        <w:t xml:space="preserve"> and could benefit from letting them know.</w:t>
      </w:r>
    </w:p>
  </w:comment>
  <w:comment w:id="15" w:author="David Cobrinik" w:date="2017-11-05T17:28:00Z" w:initials="DC">
    <w:p w14:paraId="73A67CC9" w14:textId="716DF945" w:rsidR="007958B1" w:rsidRDefault="007958B1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r w:rsidR="00144D99">
        <w:t>mention what it was applied to?</w:t>
      </w:r>
    </w:p>
  </w:comment>
  <w:comment w:id="20" w:author="David Cobrinik" w:date="2017-11-05T16:27:00Z" w:initials="DC">
    <w:p w14:paraId="332520E7" w14:textId="6EB28199" w:rsidR="007958B1" w:rsidRDefault="007958B1">
      <w:pPr>
        <w:pStyle w:val="CommentText"/>
      </w:pPr>
      <w:r>
        <w:rPr>
          <w:rStyle w:val="CommentReference"/>
        </w:rPr>
        <w:annotationRef/>
      </w:r>
      <w:r>
        <w:t>Can mention what was found?</w:t>
      </w:r>
    </w:p>
  </w:comment>
  <w:comment w:id="21" w:author="David Cobrinik" w:date="2017-11-05T17:29:00Z" w:initials="DC">
    <w:p w14:paraId="53DAA1B3" w14:textId="68DABA11" w:rsidR="007958B1" w:rsidRDefault="007958B1">
      <w:pPr>
        <w:pStyle w:val="CommentText"/>
      </w:pPr>
      <w:r>
        <w:rPr>
          <w:rStyle w:val="CommentReference"/>
        </w:rPr>
        <w:annotationRef/>
      </w:r>
      <w:r>
        <w:t>Glad to try for this</w:t>
      </w:r>
      <w:r w:rsidR="00144D99">
        <w:t>; I think the functional studies will be rate limiting so we can begin to focus on those.  Can</w:t>
      </w:r>
      <w:r>
        <w:t xml:space="preserve"> revise </w:t>
      </w:r>
      <w:r w:rsidR="00144D99">
        <w:t>the submission time plan if</w:t>
      </w:r>
      <w:r>
        <w:t xml:space="preserve"> needed.</w:t>
      </w:r>
    </w:p>
  </w:comment>
  <w:comment w:id="23" w:author="David Cobrinik" w:date="2017-11-05T17:30:00Z" w:initials="DC">
    <w:p w14:paraId="3D298598" w14:textId="0C2362C3" w:rsidR="007958B1" w:rsidRDefault="007958B1">
      <w:pPr>
        <w:pStyle w:val="CommentText"/>
      </w:pPr>
      <w:r>
        <w:rPr>
          <w:rStyle w:val="CommentReference"/>
        </w:rPr>
        <w:annotationRef/>
      </w:r>
      <w:r w:rsidR="00144D99">
        <w:t>? Is this d</w:t>
      </w:r>
      <w:r>
        <w:t>ifferent from sequencing errors or a result of sequencing errors?</w:t>
      </w:r>
    </w:p>
  </w:comment>
  <w:comment w:id="35" w:author="David Cobrinik" w:date="2017-11-05T16:31:00Z" w:initials="DC">
    <w:p w14:paraId="2FC2B584" w14:textId="4D941FBB" w:rsidR="007958B1" w:rsidRDefault="007958B1">
      <w:pPr>
        <w:pStyle w:val="CommentText"/>
      </w:pPr>
      <w:r>
        <w:rPr>
          <w:rStyle w:val="CommentReference"/>
        </w:rPr>
        <w:annotationRef/>
      </w:r>
      <w:r>
        <w:t>Seems like a separate idea / paragraph then the additional skills issue above. Can add a bit more here?</w:t>
      </w:r>
    </w:p>
  </w:comment>
  <w:comment w:id="37" w:author="David Cobrinik" w:date="2017-11-05T17:39:00Z" w:initials="DC">
    <w:p w14:paraId="748F4FEB" w14:textId="4992DE39" w:rsidR="00144D99" w:rsidRPr="00144D99" w:rsidRDefault="00144D99">
      <w:pPr>
        <w:pStyle w:val="CommentText"/>
      </w:pPr>
      <w:r>
        <w:rPr>
          <w:rStyle w:val="CommentReference"/>
        </w:rPr>
        <w:annotationRef/>
      </w:r>
      <w:r>
        <w:t xml:space="preserve">This seems like a nice ‘topic sentence’ but the following text doesn’t describe </w:t>
      </w:r>
      <w:r>
        <w:rPr>
          <w:i/>
        </w:rPr>
        <w:t xml:space="preserve">how </w:t>
      </w:r>
      <w:r>
        <w:t xml:space="preserve">those professors’ work is relevant. </w:t>
      </w:r>
      <w:r>
        <w:t xml:space="preserve">Can indicate </w:t>
      </w:r>
      <w:r>
        <w:rPr>
          <w:i/>
        </w:rPr>
        <w:t xml:space="preserve">how </w:t>
      </w:r>
      <w:r>
        <w:t xml:space="preserve">it related to your projects, as well as how it’s inspiring and/or something you would like to pursue </w:t>
      </w:r>
      <w:bookmarkStart w:id="38" w:name="_GoBack"/>
      <w:bookmarkEnd w:id="38"/>
    </w:p>
  </w:comment>
  <w:comment w:id="36" w:author="Stachelek, Kevin" w:date="2017-11-04T11:33:00Z" w:initials="SK">
    <w:p w14:paraId="75520485" w14:textId="3AE7979C" w:rsidR="007958B1" w:rsidRDefault="007958B1">
      <w:pPr>
        <w:pStyle w:val="CommentText"/>
      </w:pPr>
      <w:r>
        <w:rPr>
          <w:rStyle w:val="CommentReference"/>
        </w:rPr>
        <w:annotationRef/>
      </w:r>
      <w:r>
        <w:t xml:space="preserve">This section isn’t final and would vary depending on the school, of course.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charset w:val="55"/>
    <w:family w:val="auto"/>
    <w:pitch w:val="variable"/>
    <w:sig w:usb0="C05F8EFF" w:usb1="500760FB" w:usb2="000002A0" w:usb3="00000000" w:csb0="8002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38"/>
    <w:rsid w:val="00062951"/>
    <w:rsid w:val="000D70F9"/>
    <w:rsid w:val="000F144D"/>
    <w:rsid w:val="00144D99"/>
    <w:rsid w:val="001646DE"/>
    <w:rsid w:val="001C0EDF"/>
    <w:rsid w:val="00216D6D"/>
    <w:rsid w:val="0025517A"/>
    <w:rsid w:val="00316EA4"/>
    <w:rsid w:val="00334BC0"/>
    <w:rsid w:val="0037120A"/>
    <w:rsid w:val="00383738"/>
    <w:rsid w:val="003A29AC"/>
    <w:rsid w:val="003B3B20"/>
    <w:rsid w:val="004266DE"/>
    <w:rsid w:val="004769D5"/>
    <w:rsid w:val="00476B11"/>
    <w:rsid w:val="004F1F91"/>
    <w:rsid w:val="00524AE9"/>
    <w:rsid w:val="00527C8C"/>
    <w:rsid w:val="005413E8"/>
    <w:rsid w:val="00567B31"/>
    <w:rsid w:val="0059737F"/>
    <w:rsid w:val="006630E4"/>
    <w:rsid w:val="0074405C"/>
    <w:rsid w:val="00765CDD"/>
    <w:rsid w:val="00774604"/>
    <w:rsid w:val="007958B1"/>
    <w:rsid w:val="007B7ED5"/>
    <w:rsid w:val="007D0B80"/>
    <w:rsid w:val="00825483"/>
    <w:rsid w:val="00825AA6"/>
    <w:rsid w:val="008B59C1"/>
    <w:rsid w:val="008D4307"/>
    <w:rsid w:val="009171F2"/>
    <w:rsid w:val="00931276"/>
    <w:rsid w:val="009338F5"/>
    <w:rsid w:val="00955E35"/>
    <w:rsid w:val="009D7E44"/>
    <w:rsid w:val="00A410C9"/>
    <w:rsid w:val="00A64EDE"/>
    <w:rsid w:val="00AA077F"/>
    <w:rsid w:val="00AF158C"/>
    <w:rsid w:val="00B22925"/>
    <w:rsid w:val="00BB3CDE"/>
    <w:rsid w:val="00C25D45"/>
    <w:rsid w:val="00C60DF7"/>
    <w:rsid w:val="00C859DA"/>
    <w:rsid w:val="00CE6212"/>
    <w:rsid w:val="00D0519E"/>
    <w:rsid w:val="00D64197"/>
    <w:rsid w:val="00D94AE0"/>
    <w:rsid w:val="00E22DEB"/>
    <w:rsid w:val="00E63826"/>
    <w:rsid w:val="00ED3D92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2D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pageBreakBefore/>
      <w:spacing w:after="14"/>
      <w:outlineLvl w:val="4"/>
    </w:pPr>
    <w:rPr>
      <w:rFonts w:asciiTheme="majorHAnsi" w:eastAsiaTheme="majorEastAsia" w:hAnsiTheme="majorHAnsi" w:cstheme="majorBidi"/>
      <w:i/>
      <w:iCs/>
      <w:color w:val="FFFFFF"/>
      <w:sz w:val="12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styleId="BalloonText">
    <w:name w:val="Balloon Text"/>
    <w:basedOn w:val="Normal"/>
    <w:link w:val="BalloonTextChar"/>
    <w:semiHidden/>
    <w:unhideWhenUsed/>
    <w:rsid w:val="003A29A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A29AC"/>
    <w:rPr>
      <w:rFonts w:ascii="Times New Roman" w:hAnsi="Times New Roman" w:cs="Times New Roman"/>
      <w:color w:val="00000A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9737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59737F"/>
  </w:style>
  <w:style w:type="character" w:customStyle="1" w:styleId="CommentTextChar">
    <w:name w:val="Comment Text Char"/>
    <w:basedOn w:val="DefaultParagraphFont"/>
    <w:link w:val="CommentText"/>
    <w:semiHidden/>
    <w:rsid w:val="0059737F"/>
    <w:rPr>
      <w:color w:val="00000A"/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973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9737F"/>
    <w:rPr>
      <w:b/>
      <w:bCs/>
      <w:color w:val="00000A"/>
      <w:sz w:val="24"/>
      <w:szCs w:val="20"/>
    </w:rPr>
  </w:style>
  <w:style w:type="paragraph" w:styleId="Revision">
    <w:name w:val="Revision"/>
    <w:hidden/>
    <w:semiHidden/>
    <w:rsid w:val="00931276"/>
    <w:rPr>
      <w:color w:val="00000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pageBreakBefore/>
      <w:spacing w:after="14"/>
      <w:outlineLvl w:val="4"/>
    </w:pPr>
    <w:rPr>
      <w:rFonts w:asciiTheme="majorHAnsi" w:eastAsiaTheme="majorEastAsia" w:hAnsiTheme="majorHAnsi" w:cstheme="majorBidi"/>
      <w:i/>
      <w:iCs/>
      <w:color w:val="FFFFFF"/>
      <w:sz w:val="12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styleId="BalloonText">
    <w:name w:val="Balloon Text"/>
    <w:basedOn w:val="Normal"/>
    <w:link w:val="BalloonTextChar"/>
    <w:semiHidden/>
    <w:unhideWhenUsed/>
    <w:rsid w:val="003A29A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A29AC"/>
    <w:rPr>
      <w:rFonts w:ascii="Times New Roman" w:hAnsi="Times New Roman" w:cs="Times New Roman"/>
      <w:color w:val="00000A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9737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59737F"/>
  </w:style>
  <w:style w:type="character" w:customStyle="1" w:styleId="CommentTextChar">
    <w:name w:val="Comment Text Char"/>
    <w:basedOn w:val="DefaultParagraphFont"/>
    <w:link w:val="CommentText"/>
    <w:semiHidden/>
    <w:rsid w:val="0059737F"/>
    <w:rPr>
      <w:color w:val="00000A"/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973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59737F"/>
    <w:rPr>
      <w:b/>
      <w:bCs/>
      <w:color w:val="00000A"/>
      <w:sz w:val="24"/>
      <w:szCs w:val="20"/>
    </w:rPr>
  </w:style>
  <w:style w:type="paragraph" w:styleId="Revision">
    <w:name w:val="Revision"/>
    <w:hidden/>
    <w:semiHidden/>
    <w:rsid w:val="00931276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900</Words>
  <Characters>5131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notes</vt:lpstr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notes</dc:title>
  <dc:subject/>
  <dc:creator>kevin stachelek</dc:creator>
  <dc:description/>
  <cp:lastModifiedBy>David Cobrinik</cp:lastModifiedBy>
  <cp:revision>3</cp:revision>
  <dcterms:created xsi:type="dcterms:W3CDTF">2017-11-06T00:33:00Z</dcterms:created>
  <dcterms:modified xsi:type="dcterms:W3CDTF">2017-11-06T01:39:00Z</dcterms:modified>
  <dc:language>en-US</dc:language>
</cp:coreProperties>
</file>